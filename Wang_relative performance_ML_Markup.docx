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2B63FA" w14:textId="790DBDF5" w:rsidR="003952E4" w:rsidRDefault="003952E4" w:rsidP="003952E4">
      <w:pPr>
        <w:spacing w:after="0" w:line="240" w:lineRule="auto"/>
        <w:rPr>
          <w:rFonts w:ascii="Times New Roman" w:hAnsi="Times New Roman" w:cs="Times New Roman"/>
          <w:b/>
          <w:bCs/>
          <w:sz w:val="24"/>
          <w:szCs w:val="24"/>
        </w:rPr>
      </w:pPr>
      <w:r w:rsidRPr="00527B27">
        <w:rPr>
          <w:rFonts w:ascii="Times New Roman" w:hAnsi="Times New Roman" w:cs="Times New Roman"/>
          <w:b/>
          <w:bCs/>
          <w:sz w:val="24"/>
          <w:szCs w:val="24"/>
        </w:rPr>
        <w:t>Relative Performance Benc</w:t>
      </w:r>
      <w:r w:rsidR="003E0DE7">
        <w:rPr>
          <w:rFonts w:ascii="Times New Roman" w:hAnsi="Times New Roman" w:cs="Times New Roman"/>
          <w:b/>
          <w:bCs/>
          <w:sz w:val="24"/>
          <w:szCs w:val="24"/>
        </w:rPr>
        <w:t>hmarks: Do Boards Get It Right?</w:t>
      </w:r>
      <w:r w:rsidRPr="00527B27">
        <w:rPr>
          <w:rFonts w:ascii="Times New Roman" w:hAnsi="Times New Roman" w:cs="Times New Roman"/>
          <w:b/>
          <w:bCs/>
          <w:sz w:val="24"/>
          <w:szCs w:val="24"/>
        </w:rPr>
        <w:t xml:space="preserve"> </w:t>
      </w:r>
    </w:p>
    <w:p w14:paraId="11CCB632" w14:textId="569A2732" w:rsidR="00372DA0" w:rsidRDefault="00975D02" w:rsidP="00372DA0">
      <w:pPr>
        <w:spacing w:after="0" w:line="240" w:lineRule="auto"/>
        <w:rPr>
          <w:rFonts w:ascii="Times New Roman" w:hAnsi="Times New Roman" w:cs="Times New Roman"/>
          <w:bCs/>
          <w:sz w:val="24"/>
          <w:szCs w:val="24"/>
        </w:rPr>
      </w:pPr>
      <w:r w:rsidRPr="00AE348A">
        <w:rPr>
          <w:rFonts w:ascii="Times New Roman" w:hAnsi="Times New Roman" w:cs="Times New Roman"/>
          <w:bCs/>
          <w:sz w:val="24"/>
          <w:szCs w:val="24"/>
        </w:rPr>
        <w:t>HBS Working Paper #</w:t>
      </w:r>
      <w:r w:rsidR="00884167" w:rsidRPr="00AE348A">
        <w:rPr>
          <w:rFonts w:ascii="Times New Roman" w:hAnsi="Times New Roman" w:cs="Times New Roman"/>
          <w:bCs/>
          <w:sz w:val="24"/>
          <w:szCs w:val="24"/>
        </w:rPr>
        <w:t>1</w:t>
      </w:r>
      <w:r w:rsidR="004E363A" w:rsidRPr="00AE348A">
        <w:rPr>
          <w:rFonts w:ascii="Times New Roman" w:hAnsi="Times New Roman" w:cs="Times New Roman"/>
          <w:bCs/>
          <w:sz w:val="24"/>
          <w:szCs w:val="24"/>
        </w:rPr>
        <w:t>7</w:t>
      </w:r>
      <w:r w:rsidR="00884167" w:rsidRPr="00AE348A">
        <w:rPr>
          <w:rFonts w:ascii="Times New Roman" w:hAnsi="Times New Roman" w:cs="Times New Roman"/>
          <w:bCs/>
          <w:sz w:val="24"/>
          <w:szCs w:val="24"/>
        </w:rPr>
        <w:t>-</w:t>
      </w:r>
      <w:r w:rsidR="00726910" w:rsidRPr="00AE348A">
        <w:rPr>
          <w:rFonts w:ascii="Times New Roman" w:hAnsi="Times New Roman" w:cs="Times New Roman"/>
          <w:bCs/>
          <w:sz w:val="24"/>
          <w:szCs w:val="24"/>
        </w:rPr>
        <w:t>039</w:t>
      </w:r>
    </w:p>
    <w:p w14:paraId="5DE8FB3D" w14:textId="77777777" w:rsidR="003952E4" w:rsidRDefault="003952E4" w:rsidP="003952E4">
      <w:pPr>
        <w:spacing w:after="0" w:line="240" w:lineRule="auto"/>
        <w:rPr>
          <w:rFonts w:ascii="Times New Roman" w:hAnsi="Times New Roman" w:cs="Times New Roman"/>
          <w:b/>
          <w:bCs/>
          <w:sz w:val="24"/>
          <w:szCs w:val="24"/>
        </w:rPr>
      </w:pPr>
      <w:r w:rsidRPr="003952E4">
        <w:rPr>
          <w:rFonts w:ascii="Times New Roman" w:hAnsi="Times New Roman" w:cs="Times New Roman"/>
          <w:bCs/>
          <w:sz w:val="24"/>
          <w:szCs w:val="24"/>
        </w:rPr>
        <w:t xml:space="preserve">Paul Ma, Jee Eun Shin, and </w:t>
      </w:r>
      <w:r>
        <w:rPr>
          <w:rFonts w:ascii="Times New Roman" w:hAnsi="Times New Roman" w:cs="Times New Roman"/>
          <w:b/>
          <w:bCs/>
          <w:sz w:val="24"/>
          <w:szCs w:val="24"/>
        </w:rPr>
        <w:t>Charles C.Y. Wang</w:t>
      </w:r>
    </w:p>
    <w:p w14:paraId="3BF0810C" w14:textId="40C10595" w:rsidR="00CC612B" w:rsidRPr="0033136D" w:rsidRDefault="00395688" w:rsidP="00CC612B">
      <w:pPr>
        <w:spacing w:after="0" w:line="240" w:lineRule="auto"/>
        <w:rPr>
          <w:rFonts w:ascii="Times New Roman" w:hAnsi="Times New Roman" w:cs="Times New Roman"/>
          <w:sz w:val="24"/>
          <w:szCs w:val="24"/>
        </w:rPr>
      </w:pPr>
      <w:r>
        <w:rPr>
          <w:rFonts w:ascii="Times New Roman" w:hAnsi="Times New Roman" w:cs="Times New Roman"/>
          <w:sz w:val="24"/>
          <w:szCs w:val="24"/>
        </w:rPr>
        <w:t>Accounting &amp; Management</w:t>
      </w:r>
    </w:p>
    <w:p w14:paraId="71C9722E" w14:textId="3BEDFD26" w:rsidR="00372DA0" w:rsidRPr="00372DA0" w:rsidRDefault="003952E4" w:rsidP="00372DA0">
      <w:pPr>
        <w:spacing w:after="0" w:line="240" w:lineRule="auto"/>
        <w:rPr>
          <w:rFonts w:ascii="Times New Roman" w:hAnsi="Times New Roman" w:cs="Times New Roman"/>
          <w:bCs/>
          <w:sz w:val="24"/>
          <w:szCs w:val="24"/>
        </w:rPr>
      </w:pPr>
      <w:r>
        <w:rPr>
          <w:rFonts w:ascii="Times New Roman" w:hAnsi="Times New Roman" w:cs="Times New Roman"/>
          <w:bCs/>
          <w:sz w:val="24"/>
          <w:szCs w:val="24"/>
        </w:rPr>
        <w:t>November 2016</w:t>
      </w:r>
    </w:p>
    <w:p w14:paraId="597733DA" w14:textId="5D77A59A" w:rsidR="00BB5753" w:rsidRDefault="00CD5D29" w:rsidP="00CC612B">
      <w:pPr>
        <w:spacing w:after="0" w:line="240" w:lineRule="auto"/>
        <w:rPr>
          <w:rFonts w:ascii="Times New Roman" w:hAnsi="Times New Roman" w:cs="Times New Roman"/>
          <w:sz w:val="24"/>
          <w:szCs w:val="24"/>
        </w:rPr>
      </w:pPr>
      <w:hyperlink r:id="rId5" w:history="1">
        <w:r w:rsidR="00276212" w:rsidRPr="00D45C03">
          <w:rPr>
            <w:rStyle w:val="Hyperlink"/>
            <w:rFonts w:ascii="Times New Roman" w:hAnsi="Times New Roman" w:cs="Times New Roman"/>
            <w:sz w:val="24"/>
            <w:szCs w:val="24"/>
          </w:rPr>
          <w:t>http://www.hbs.edu/faculty/Publication%20Files/17-039_1f470674-7d42-4b4c-83bc-859bf592e753.pdf</w:t>
        </w:r>
      </w:hyperlink>
    </w:p>
    <w:p w14:paraId="20314FF1" w14:textId="77777777" w:rsidR="00276212" w:rsidRPr="0033136D" w:rsidRDefault="00276212" w:rsidP="00CC612B">
      <w:pPr>
        <w:spacing w:after="0" w:line="240" w:lineRule="auto"/>
        <w:rPr>
          <w:rFonts w:ascii="Times New Roman" w:hAnsi="Times New Roman" w:cs="Times New Roman"/>
        </w:rPr>
      </w:pPr>
    </w:p>
    <w:p w14:paraId="65B4426A" w14:textId="77777777" w:rsidR="00CC612B" w:rsidRPr="0033136D" w:rsidRDefault="00CC612B" w:rsidP="00CC612B">
      <w:pPr>
        <w:spacing w:after="0" w:line="240" w:lineRule="auto"/>
        <w:rPr>
          <w:rFonts w:ascii="Times New Roman" w:hAnsi="Times New Roman" w:cs="Times New Roman"/>
          <w:b/>
          <w:bCs/>
          <w:sz w:val="24"/>
          <w:szCs w:val="24"/>
        </w:rPr>
      </w:pPr>
      <w:r w:rsidRPr="0033136D">
        <w:rPr>
          <w:rFonts w:ascii="Times New Roman" w:hAnsi="Times New Roman" w:cs="Times New Roman"/>
          <w:b/>
          <w:bCs/>
          <w:sz w:val="24"/>
          <w:szCs w:val="24"/>
        </w:rPr>
        <w:t>Executive Summary:</w:t>
      </w:r>
    </w:p>
    <w:p w14:paraId="40AA989F" w14:textId="661A5488" w:rsidR="006F73DC" w:rsidRDefault="00C95232" w:rsidP="005D0BEE">
      <w:pPr>
        <w:spacing w:after="0" w:line="240" w:lineRule="auto"/>
        <w:rPr>
          <w:rFonts w:ascii="Times New Roman" w:hAnsi="Times New Roman" w:cs="Times New Roman"/>
          <w:sz w:val="24"/>
          <w:szCs w:val="24"/>
        </w:rPr>
      </w:pPr>
      <w:r w:rsidRPr="00C62FA7">
        <w:rPr>
          <w:rFonts w:ascii="Times New Roman" w:hAnsi="Times New Roman" w:cs="Times New Roman"/>
          <w:sz w:val="24"/>
          <w:szCs w:val="24"/>
        </w:rPr>
        <w:t xml:space="preserve">The explicit usage of relative performance based </w:t>
      </w:r>
      <w:r>
        <w:rPr>
          <w:rFonts w:ascii="Times New Roman" w:hAnsi="Times New Roman" w:cs="Times New Roman"/>
          <w:sz w:val="24"/>
          <w:szCs w:val="24"/>
        </w:rPr>
        <w:t xml:space="preserve">(RPE) </w:t>
      </w:r>
      <w:r w:rsidRPr="00C62FA7">
        <w:rPr>
          <w:rFonts w:ascii="Times New Roman" w:hAnsi="Times New Roman" w:cs="Times New Roman"/>
          <w:sz w:val="24"/>
          <w:szCs w:val="24"/>
        </w:rPr>
        <w:t>grants has been steadily increasing. The common wisdom behind such grants is</w:t>
      </w:r>
      <w:r w:rsidR="00140557">
        <w:rPr>
          <w:rFonts w:ascii="Times New Roman" w:hAnsi="Times New Roman" w:cs="Times New Roman"/>
          <w:sz w:val="24"/>
          <w:szCs w:val="24"/>
        </w:rPr>
        <w:t xml:space="preserve"> that they help induce costly eff</w:t>
      </w:r>
      <w:r w:rsidRPr="00C62FA7">
        <w:rPr>
          <w:rFonts w:ascii="Times New Roman" w:hAnsi="Times New Roman" w:cs="Times New Roman"/>
          <w:sz w:val="24"/>
          <w:szCs w:val="24"/>
        </w:rPr>
        <w:t>ort from the CEO</w:t>
      </w:r>
      <w:r w:rsidR="006776AE">
        <w:rPr>
          <w:rFonts w:ascii="Times New Roman" w:hAnsi="Times New Roman" w:cs="Times New Roman"/>
          <w:sz w:val="24"/>
          <w:szCs w:val="24"/>
        </w:rPr>
        <w:t xml:space="preserve"> </w:t>
      </w:r>
      <w:r w:rsidRPr="00C62FA7">
        <w:rPr>
          <w:rFonts w:ascii="Times New Roman" w:hAnsi="Times New Roman" w:cs="Times New Roman"/>
          <w:sz w:val="24"/>
          <w:szCs w:val="24"/>
        </w:rPr>
        <w:t xml:space="preserve">either within a contracts or tournaments-based framework. </w:t>
      </w:r>
      <w:r w:rsidR="00777776" w:rsidRPr="000024B7">
        <w:rPr>
          <w:rFonts w:ascii="Times New Roman" w:hAnsi="Times New Roman" w:cs="Times New Roman"/>
          <w:sz w:val="24"/>
          <w:szCs w:val="24"/>
        </w:rPr>
        <w:t xml:space="preserve">This paper </w:t>
      </w:r>
      <w:r w:rsidR="001500F0">
        <w:rPr>
          <w:rFonts w:ascii="Times New Roman" w:hAnsi="Times New Roman" w:cs="Times New Roman"/>
          <w:sz w:val="24"/>
          <w:szCs w:val="24"/>
        </w:rPr>
        <w:t>is</w:t>
      </w:r>
      <w:r w:rsidR="00777776" w:rsidRPr="000024B7">
        <w:rPr>
          <w:rFonts w:ascii="Times New Roman" w:hAnsi="Times New Roman" w:cs="Times New Roman"/>
          <w:sz w:val="24"/>
          <w:szCs w:val="24"/>
        </w:rPr>
        <w:t xml:space="preserve"> the </w:t>
      </w:r>
      <w:r w:rsidR="00777776">
        <w:rPr>
          <w:rFonts w:ascii="Times New Roman" w:hAnsi="Times New Roman" w:cs="Times New Roman"/>
          <w:sz w:val="24"/>
          <w:szCs w:val="24"/>
        </w:rPr>
        <w:t>fi</w:t>
      </w:r>
      <w:r w:rsidR="00777776" w:rsidRPr="000024B7">
        <w:rPr>
          <w:rFonts w:ascii="Times New Roman" w:hAnsi="Times New Roman" w:cs="Times New Roman"/>
          <w:sz w:val="24"/>
          <w:szCs w:val="24"/>
        </w:rPr>
        <w:t>rst to assess the e</w:t>
      </w:r>
      <w:r w:rsidR="00196F64">
        <w:rPr>
          <w:rFonts w:ascii="Times New Roman" w:hAnsi="Times New Roman" w:cs="Times New Roman"/>
          <w:sz w:val="24"/>
          <w:szCs w:val="24"/>
        </w:rPr>
        <w:t>f</w:t>
      </w:r>
      <w:r w:rsidR="00777776">
        <w:rPr>
          <w:rFonts w:ascii="Times New Roman" w:hAnsi="Times New Roman" w:cs="Times New Roman"/>
          <w:sz w:val="24"/>
          <w:szCs w:val="24"/>
        </w:rPr>
        <w:t>fi</w:t>
      </w:r>
      <w:r w:rsidR="00777776" w:rsidRPr="000024B7">
        <w:rPr>
          <w:rFonts w:ascii="Times New Roman" w:hAnsi="Times New Roman" w:cs="Times New Roman"/>
          <w:sz w:val="24"/>
          <w:szCs w:val="24"/>
        </w:rPr>
        <w:t xml:space="preserve">cacy of </w:t>
      </w:r>
      <w:r w:rsidR="00777776">
        <w:rPr>
          <w:rFonts w:ascii="Times New Roman" w:hAnsi="Times New Roman" w:cs="Times New Roman"/>
          <w:sz w:val="24"/>
          <w:szCs w:val="24"/>
        </w:rPr>
        <w:t>fi</w:t>
      </w:r>
      <w:r w:rsidR="00647C7E">
        <w:rPr>
          <w:rFonts w:ascii="Times New Roman" w:hAnsi="Times New Roman" w:cs="Times New Roman"/>
          <w:sz w:val="24"/>
          <w:szCs w:val="24"/>
        </w:rPr>
        <w:t xml:space="preserve">rms' </w:t>
      </w:r>
      <w:ins w:id="0" w:author="Shin, Jee Eun" w:date="2017-01-20T14:13:00Z">
        <w:r w:rsidR="00E17704">
          <w:rPr>
            <w:rFonts w:ascii="Times New Roman" w:hAnsi="Times New Roman" w:cs="Times New Roman"/>
            <w:sz w:val="24"/>
            <w:szCs w:val="24"/>
          </w:rPr>
          <w:t xml:space="preserve">self-reported </w:t>
        </w:r>
      </w:ins>
      <w:del w:id="1" w:author="Shin, Jee Eun" w:date="2017-01-20T14:13:00Z">
        <w:r w:rsidR="00777776" w:rsidRPr="000024B7" w:rsidDel="00E17704">
          <w:rPr>
            <w:rFonts w:ascii="Times New Roman" w:hAnsi="Times New Roman" w:cs="Times New Roman"/>
            <w:sz w:val="24"/>
            <w:szCs w:val="24"/>
          </w:rPr>
          <w:delText xml:space="preserve">disclosed </w:delText>
        </w:r>
      </w:del>
      <w:r w:rsidR="00777776" w:rsidRPr="000024B7">
        <w:rPr>
          <w:rFonts w:ascii="Times New Roman" w:hAnsi="Times New Roman" w:cs="Times New Roman"/>
          <w:sz w:val="24"/>
          <w:szCs w:val="24"/>
        </w:rPr>
        <w:t xml:space="preserve">RPE benchmarks in </w:t>
      </w:r>
      <w:r w:rsidR="00777776">
        <w:rPr>
          <w:rFonts w:ascii="Times New Roman" w:hAnsi="Times New Roman" w:cs="Times New Roman"/>
          <w:sz w:val="24"/>
          <w:szCs w:val="24"/>
        </w:rPr>
        <w:t>fi</w:t>
      </w:r>
      <w:r w:rsidR="00777776" w:rsidRPr="000024B7">
        <w:rPr>
          <w:rFonts w:ascii="Times New Roman" w:hAnsi="Times New Roman" w:cs="Times New Roman"/>
          <w:sz w:val="24"/>
          <w:szCs w:val="24"/>
        </w:rPr>
        <w:t>ltering out the common component of stock returns</w:t>
      </w:r>
      <w:ins w:id="2" w:author="Shin, Jee Eun" w:date="2017-01-20T14:13:00Z">
        <w:r w:rsidR="00E17704">
          <w:rPr>
            <w:rFonts w:ascii="Times New Roman" w:hAnsi="Times New Roman" w:cs="Times New Roman"/>
            <w:sz w:val="24"/>
            <w:szCs w:val="24"/>
          </w:rPr>
          <w:t xml:space="preserve"> as disclosed in their proxy statements</w:t>
        </w:r>
      </w:ins>
      <w:r w:rsidR="00777776" w:rsidRPr="000024B7">
        <w:rPr>
          <w:rFonts w:ascii="Times New Roman" w:hAnsi="Times New Roman" w:cs="Times New Roman"/>
          <w:sz w:val="24"/>
          <w:szCs w:val="24"/>
        </w:rPr>
        <w:t>, analyze their</w:t>
      </w:r>
      <w:r w:rsidR="00647C7E">
        <w:rPr>
          <w:rFonts w:ascii="Times New Roman" w:hAnsi="Times New Roman" w:cs="Times New Roman"/>
          <w:sz w:val="24"/>
          <w:szCs w:val="24"/>
        </w:rPr>
        <w:t xml:space="preserve"> </w:t>
      </w:r>
      <w:r w:rsidR="00777776" w:rsidRPr="000024B7">
        <w:rPr>
          <w:rFonts w:ascii="Times New Roman" w:hAnsi="Times New Roman" w:cs="Times New Roman"/>
          <w:sz w:val="24"/>
          <w:szCs w:val="24"/>
        </w:rPr>
        <w:t xml:space="preserve">implications for </w:t>
      </w:r>
      <w:r w:rsidR="00777776">
        <w:rPr>
          <w:rFonts w:ascii="Times New Roman" w:hAnsi="Times New Roman" w:cs="Times New Roman"/>
          <w:sz w:val="24"/>
          <w:szCs w:val="24"/>
        </w:rPr>
        <w:t>fi</w:t>
      </w:r>
      <w:r w:rsidR="00777776" w:rsidRPr="000024B7">
        <w:rPr>
          <w:rFonts w:ascii="Times New Roman" w:hAnsi="Times New Roman" w:cs="Times New Roman"/>
          <w:sz w:val="24"/>
          <w:szCs w:val="24"/>
        </w:rPr>
        <w:t>rm performance, and ex</w:t>
      </w:r>
      <w:r w:rsidR="00A02DBE">
        <w:rPr>
          <w:rFonts w:ascii="Times New Roman" w:hAnsi="Times New Roman" w:cs="Times New Roman"/>
          <w:sz w:val="24"/>
          <w:szCs w:val="24"/>
        </w:rPr>
        <w:t>amine the factors that drive diff</w:t>
      </w:r>
      <w:r w:rsidR="00777776" w:rsidRPr="000024B7">
        <w:rPr>
          <w:rFonts w:ascii="Times New Roman" w:hAnsi="Times New Roman" w:cs="Times New Roman"/>
          <w:sz w:val="24"/>
          <w:szCs w:val="24"/>
        </w:rPr>
        <w:t>erences in benchmarking</w:t>
      </w:r>
      <w:r w:rsidR="00777776">
        <w:rPr>
          <w:rFonts w:ascii="Times New Roman" w:hAnsi="Times New Roman" w:cs="Times New Roman"/>
          <w:sz w:val="24"/>
          <w:szCs w:val="24"/>
        </w:rPr>
        <w:t xml:space="preserve"> </w:t>
      </w:r>
      <w:r w:rsidR="00777776" w:rsidRPr="000024B7">
        <w:rPr>
          <w:rFonts w:ascii="Times New Roman" w:hAnsi="Times New Roman" w:cs="Times New Roman"/>
          <w:sz w:val="24"/>
          <w:szCs w:val="24"/>
        </w:rPr>
        <w:t>quality</w:t>
      </w:r>
      <w:ins w:id="3" w:author="Shin, Jee Eun" w:date="2017-01-20T14:13:00Z">
        <w:r w:rsidR="00E17704">
          <w:rPr>
            <w:rFonts w:ascii="Times New Roman" w:hAnsi="Times New Roman" w:cs="Times New Roman"/>
            <w:sz w:val="24"/>
            <w:szCs w:val="24"/>
          </w:rPr>
          <w:t xml:space="preserve"> of their chosen benchmarks</w:t>
        </w:r>
      </w:ins>
      <w:r w:rsidR="00777776" w:rsidRPr="000024B7">
        <w:rPr>
          <w:rFonts w:ascii="Times New Roman" w:hAnsi="Times New Roman" w:cs="Times New Roman"/>
          <w:sz w:val="24"/>
          <w:szCs w:val="24"/>
        </w:rPr>
        <w:t>.</w:t>
      </w:r>
      <w:r w:rsidR="006F73DC">
        <w:rPr>
          <w:rFonts w:ascii="Times New Roman" w:hAnsi="Times New Roman" w:cs="Times New Roman"/>
          <w:sz w:val="24"/>
          <w:szCs w:val="24"/>
        </w:rPr>
        <w:t xml:space="preserve"> </w:t>
      </w:r>
      <w:r w:rsidR="001500F0">
        <w:rPr>
          <w:rFonts w:ascii="Times New Roman" w:hAnsi="Times New Roman" w:cs="Times New Roman"/>
          <w:sz w:val="24"/>
          <w:szCs w:val="24"/>
        </w:rPr>
        <w:t>F</w:t>
      </w:r>
      <w:r w:rsidR="006F73DC">
        <w:rPr>
          <w:rFonts w:ascii="Times New Roman" w:hAnsi="Times New Roman" w:cs="Times New Roman"/>
          <w:sz w:val="24"/>
          <w:szCs w:val="24"/>
        </w:rPr>
        <w:t>i</w:t>
      </w:r>
      <w:r w:rsidR="006F73DC" w:rsidRPr="00147102">
        <w:rPr>
          <w:rFonts w:ascii="Times New Roman" w:hAnsi="Times New Roman" w:cs="Times New Roman"/>
          <w:sz w:val="24"/>
          <w:szCs w:val="24"/>
        </w:rPr>
        <w:t xml:space="preserve">ndings raise questions </w:t>
      </w:r>
      <w:r w:rsidR="001500F0">
        <w:rPr>
          <w:rFonts w:ascii="Times New Roman" w:hAnsi="Times New Roman" w:cs="Times New Roman"/>
          <w:sz w:val="24"/>
          <w:szCs w:val="24"/>
        </w:rPr>
        <w:t>about</w:t>
      </w:r>
      <w:r w:rsidR="006F73DC" w:rsidRPr="00147102">
        <w:rPr>
          <w:rFonts w:ascii="Times New Roman" w:hAnsi="Times New Roman" w:cs="Times New Roman"/>
          <w:sz w:val="24"/>
          <w:szCs w:val="24"/>
        </w:rPr>
        <w:t xml:space="preserve"> the appropriateness of index-based</w:t>
      </w:r>
      <w:r w:rsidR="006F73DC">
        <w:rPr>
          <w:rFonts w:ascii="Times New Roman" w:hAnsi="Times New Roman" w:cs="Times New Roman"/>
          <w:sz w:val="24"/>
          <w:szCs w:val="24"/>
        </w:rPr>
        <w:t xml:space="preserve"> </w:t>
      </w:r>
      <w:r w:rsidR="006F73DC" w:rsidRPr="00147102">
        <w:rPr>
          <w:rFonts w:ascii="Times New Roman" w:hAnsi="Times New Roman" w:cs="Times New Roman"/>
          <w:sz w:val="24"/>
          <w:szCs w:val="24"/>
        </w:rPr>
        <w:t>benchmarks for RPE contracts in lieu of a speci</w:t>
      </w:r>
      <w:r w:rsidR="006F73DC">
        <w:rPr>
          <w:rFonts w:ascii="Times New Roman" w:hAnsi="Times New Roman" w:cs="Times New Roman"/>
          <w:sz w:val="24"/>
          <w:szCs w:val="24"/>
        </w:rPr>
        <w:t>fi</w:t>
      </w:r>
      <w:r w:rsidR="006F73DC" w:rsidRPr="00147102">
        <w:rPr>
          <w:rFonts w:ascii="Times New Roman" w:hAnsi="Times New Roman" w:cs="Times New Roman"/>
          <w:sz w:val="24"/>
          <w:szCs w:val="24"/>
        </w:rPr>
        <w:t>c peer set.</w:t>
      </w:r>
      <w:r w:rsidR="005D0BEE">
        <w:rPr>
          <w:rFonts w:ascii="Times New Roman" w:hAnsi="Times New Roman" w:cs="Times New Roman"/>
          <w:sz w:val="24"/>
          <w:szCs w:val="24"/>
        </w:rPr>
        <w:t xml:space="preserve"> </w:t>
      </w:r>
    </w:p>
    <w:p w14:paraId="44D5FDA1" w14:textId="77777777" w:rsidR="008E2DD6" w:rsidRPr="0033136D" w:rsidRDefault="008E2DD6" w:rsidP="00CC612B">
      <w:pPr>
        <w:spacing w:after="0" w:line="240" w:lineRule="auto"/>
        <w:rPr>
          <w:rFonts w:ascii="Times New Roman" w:hAnsi="Times New Roman" w:cs="Times New Roman"/>
          <w:sz w:val="24"/>
          <w:szCs w:val="24"/>
        </w:rPr>
      </w:pPr>
    </w:p>
    <w:p w14:paraId="2F093A59" w14:textId="32EAD4CD" w:rsidR="00CC612B" w:rsidRPr="0033136D" w:rsidDel="00CD5D29" w:rsidRDefault="00CC612B" w:rsidP="00CC612B">
      <w:pPr>
        <w:spacing w:after="0" w:line="240" w:lineRule="auto"/>
        <w:rPr>
          <w:del w:id="4" w:author="Shin, Jee Eun" w:date="2017-01-24T10:17:00Z"/>
          <w:rFonts w:ascii="Times New Roman" w:hAnsi="Times New Roman" w:cs="Times New Roman"/>
          <w:b/>
          <w:bCs/>
          <w:sz w:val="24"/>
          <w:szCs w:val="24"/>
        </w:rPr>
      </w:pPr>
      <w:bookmarkStart w:id="5" w:name="_GoBack"/>
      <w:bookmarkEnd w:id="5"/>
      <w:del w:id="6" w:author="Shin, Jee Eun" w:date="2017-01-24T10:17:00Z">
        <w:r w:rsidRPr="0033136D" w:rsidDel="00CD5D29">
          <w:rPr>
            <w:rFonts w:ascii="Times New Roman" w:hAnsi="Times New Roman" w:cs="Times New Roman"/>
            <w:b/>
            <w:bCs/>
            <w:sz w:val="24"/>
            <w:szCs w:val="24"/>
          </w:rPr>
          <w:delText>Abstract:</w:delText>
        </w:r>
      </w:del>
    </w:p>
    <w:p w14:paraId="2C9E5392" w14:textId="170ECCB0" w:rsidR="00CC612B" w:rsidDel="00CD5D29" w:rsidRDefault="00C201BE" w:rsidP="00CC612B">
      <w:pPr>
        <w:spacing w:after="0" w:line="240" w:lineRule="auto"/>
        <w:rPr>
          <w:del w:id="7" w:author="Shin, Jee Eun" w:date="2017-01-24T10:17:00Z"/>
          <w:rFonts w:ascii="Times New Roman" w:hAnsi="Times New Roman" w:cs="Times New Roman"/>
          <w:sz w:val="24"/>
          <w:szCs w:val="24"/>
        </w:rPr>
      </w:pPr>
      <w:del w:id="8" w:author="Shin, Jee Eun" w:date="2017-01-24T10:17:00Z">
        <w:r w:rsidRPr="00C201BE" w:rsidDel="00CD5D29">
          <w:rPr>
            <w:rFonts w:ascii="Times New Roman" w:hAnsi="Times New Roman" w:cs="Times New Roman"/>
            <w:sz w:val="24"/>
            <w:szCs w:val="24"/>
          </w:rPr>
          <w:delText>Standard principal-agent models predict that the board will design incentive contracts that filter out common shocks in performance to motivate costly effort from the CEO—a process that entails the judicious selection of benchmarks for relative performance evaluation (RPE). This paper evaluates the efficacy of firms' chosen RPE benchmarks and documents that, relative to a normative benchmark, index-based RPE benchmarks perform 14% worse in their time-series return-regression R</w:delText>
        </w:r>
        <w:r w:rsidRPr="00E17704" w:rsidDel="00CD5D29">
          <w:rPr>
            <w:rFonts w:ascii="Times New Roman" w:hAnsi="Times New Roman" w:cs="Times New Roman"/>
            <w:sz w:val="24"/>
            <w:szCs w:val="24"/>
            <w:vertAlign w:val="superscript"/>
            <w:rPrChange w:id="9" w:author="Shin, Jee Eun" w:date="2017-01-20T14:11:00Z">
              <w:rPr>
                <w:rFonts w:ascii="Times New Roman" w:hAnsi="Times New Roman" w:cs="Times New Roman"/>
                <w:sz w:val="24"/>
                <w:szCs w:val="24"/>
              </w:rPr>
            </w:rPrChange>
          </w:rPr>
          <w:delText>2</w:delText>
        </w:r>
        <w:r w:rsidRPr="00C201BE" w:rsidDel="00CD5D29">
          <w:rPr>
            <w:rFonts w:ascii="Times New Roman" w:hAnsi="Times New Roman" w:cs="Times New Roman"/>
            <w:sz w:val="24"/>
            <w:szCs w:val="24"/>
          </w:rPr>
          <w:delText>; firms choosing specific peers as RPE benchmarks only modestly underperform. Structural estimates suggest that index-based benchmarks exhibit at least 16% greater measurement error variance and imply an average performance penalty of 106 to 277 basis points in annual returns. Finally, reduced-form estimates suggest that ineffective and index-based RPE benchmarks are associated with poorer corporate governance and lower realized ROA and stock returns. Collectively, these findings provide new evidence on the explicit practice of RPE and their implications for corporate governance and firm performance.</w:delText>
        </w:r>
      </w:del>
    </w:p>
    <w:p w14:paraId="177A5C45" w14:textId="703B3D67" w:rsidR="00FC1F3D" w:rsidRPr="0033136D" w:rsidRDefault="00FC1F3D" w:rsidP="00CC612B">
      <w:pPr>
        <w:spacing w:after="0" w:line="240" w:lineRule="auto"/>
        <w:rPr>
          <w:rFonts w:ascii="Times New Roman" w:hAnsi="Times New Roman" w:cs="Times New Roman"/>
          <w:sz w:val="24"/>
          <w:szCs w:val="24"/>
        </w:rPr>
      </w:pPr>
      <w:del w:id="10" w:author="Shin, Jee Eun" w:date="2017-01-24T10:17:00Z">
        <w:r w:rsidRPr="00FC1F3D" w:rsidDel="00CD5D29">
          <w:rPr>
            <w:rFonts w:ascii="Times New Roman" w:hAnsi="Times New Roman" w:cs="Times New Roman"/>
            <w:b/>
            <w:sz w:val="24"/>
            <w:szCs w:val="24"/>
          </w:rPr>
          <w:delText>Keywords:</w:delText>
        </w:r>
        <w:r w:rsidRPr="00FC1F3D" w:rsidDel="00CD5D29">
          <w:rPr>
            <w:rFonts w:ascii="Times New Roman" w:hAnsi="Times New Roman" w:cs="Times New Roman"/>
            <w:sz w:val="24"/>
            <w:szCs w:val="24"/>
          </w:rPr>
          <w:delText xml:space="preserve"> Empirical Contract Theory; Relative Performance Evaluation; Common Shock Filtration; Search-Based Peers; Board Of Directors; Governing and Advisory Boards; Executive Compensation; Performance Evaluation; Corporate Governance</w:delText>
        </w:r>
      </w:del>
    </w:p>
    <w:sectPr w:rsidR="00FC1F3D" w:rsidRPr="0033136D" w:rsidSect="00CC6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00297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in, Jee Eun">
    <w15:presenceInfo w15:providerId="AD" w15:userId="S-1-5-21-2036542595-315309504-184960113-562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31E"/>
    <w:rsid w:val="000024B7"/>
    <w:rsid w:val="0000715D"/>
    <w:rsid w:val="00010B5A"/>
    <w:rsid w:val="000B7832"/>
    <w:rsid w:val="000E1B79"/>
    <w:rsid w:val="000E542B"/>
    <w:rsid w:val="00117D10"/>
    <w:rsid w:val="0012007F"/>
    <w:rsid w:val="00140557"/>
    <w:rsid w:val="0014199C"/>
    <w:rsid w:val="001466DC"/>
    <w:rsid w:val="00147102"/>
    <w:rsid w:val="001500F0"/>
    <w:rsid w:val="00177B46"/>
    <w:rsid w:val="00196F64"/>
    <w:rsid w:val="001A34FA"/>
    <w:rsid w:val="001B24F2"/>
    <w:rsid w:val="001C6813"/>
    <w:rsid w:val="001E0673"/>
    <w:rsid w:val="00252ED0"/>
    <w:rsid w:val="00276212"/>
    <w:rsid w:val="002C298D"/>
    <w:rsid w:val="002C3623"/>
    <w:rsid w:val="00313379"/>
    <w:rsid w:val="00323326"/>
    <w:rsid w:val="0033136D"/>
    <w:rsid w:val="00372DA0"/>
    <w:rsid w:val="003952E4"/>
    <w:rsid w:val="00395688"/>
    <w:rsid w:val="003C06E0"/>
    <w:rsid w:val="003C3500"/>
    <w:rsid w:val="003E0DE7"/>
    <w:rsid w:val="003E224D"/>
    <w:rsid w:val="00401DD2"/>
    <w:rsid w:val="00464D4F"/>
    <w:rsid w:val="00495832"/>
    <w:rsid w:val="004B51F2"/>
    <w:rsid w:val="004C6B23"/>
    <w:rsid w:val="004D4D63"/>
    <w:rsid w:val="004E363A"/>
    <w:rsid w:val="004E5907"/>
    <w:rsid w:val="00527B27"/>
    <w:rsid w:val="00536FDC"/>
    <w:rsid w:val="0053774C"/>
    <w:rsid w:val="00543701"/>
    <w:rsid w:val="00560DAB"/>
    <w:rsid w:val="00571343"/>
    <w:rsid w:val="0059130D"/>
    <w:rsid w:val="005A4EC2"/>
    <w:rsid w:val="005B5B6F"/>
    <w:rsid w:val="005D0BEE"/>
    <w:rsid w:val="005D722C"/>
    <w:rsid w:val="006173F3"/>
    <w:rsid w:val="00647C7E"/>
    <w:rsid w:val="006547CE"/>
    <w:rsid w:val="0065733C"/>
    <w:rsid w:val="00661724"/>
    <w:rsid w:val="006776AE"/>
    <w:rsid w:val="00684602"/>
    <w:rsid w:val="006F4C77"/>
    <w:rsid w:val="006F73DC"/>
    <w:rsid w:val="007177FA"/>
    <w:rsid w:val="00726910"/>
    <w:rsid w:val="007446CA"/>
    <w:rsid w:val="00762391"/>
    <w:rsid w:val="00777776"/>
    <w:rsid w:val="00787A4F"/>
    <w:rsid w:val="007A7914"/>
    <w:rsid w:val="007D56F0"/>
    <w:rsid w:val="00884167"/>
    <w:rsid w:val="008E081D"/>
    <w:rsid w:val="008E2DD6"/>
    <w:rsid w:val="0090480F"/>
    <w:rsid w:val="00907CD3"/>
    <w:rsid w:val="0092076A"/>
    <w:rsid w:val="00975D02"/>
    <w:rsid w:val="009E1AEF"/>
    <w:rsid w:val="00A02DBE"/>
    <w:rsid w:val="00A5060A"/>
    <w:rsid w:val="00A70FD3"/>
    <w:rsid w:val="00A92BC4"/>
    <w:rsid w:val="00AD7EA6"/>
    <w:rsid w:val="00AE2B27"/>
    <w:rsid w:val="00AE348A"/>
    <w:rsid w:val="00B024AB"/>
    <w:rsid w:val="00B05EA0"/>
    <w:rsid w:val="00B14962"/>
    <w:rsid w:val="00B220CB"/>
    <w:rsid w:val="00B43EC6"/>
    <w:rsid w:val="00B57231"/>
    <w:rsid w:val="00B9193E"/>
    <w:rsid w:val="00BB5753"/>
    <w:rsid w:val="00BE2EAD"/>
    <w:rsid w:val="00C03D63"/>
    <w:rsid w:val="00C201BE"/>
    <w:rsid w:val="00C45352"/>
    <w:rsid w:val="00C62FA7"/>
    <w:rsid w:val="00C63864"/>
    <w:rsid w:val="00C715A5"/>
    <w:rsid w:val="00C95232"/>
    <w:rsid w:val="00CA0146"/>
    <w:rsid w:val="00CA7616"/>
    <w:rsid w:val="00CC612B"/>
    <w:rsid w:val="00CD0CEF"/>
    <w:rsid w:val="00CD5D29"/>
    <w:rsid w:val="00CE0430"/>
    <w:rsid w:val="00CE2522"/>
    <w:rsid w:val="00D22AE7"/>
    <w:rsid w:val="00D56714"/>
    <w:rsid w:val="00D91903"/>
    <w:rsid w:val="00DC7F90"/>
    <w:rsid w:val="00E00614"/>
    <w:rsid w:val="00E17704"/>
    <w:rsid w:val="00E950A9"/>
    <w:rsid w:val="00F05718"/>
    <w:rsid w:val="00F1031E"/>
    <w:rsid w:val="00F20188"/>
    <w:rsid w:val="00F524F2"/>
    <w:rsid w:val="00FA2487"/>
    <w:rsid w:val="00FB7372"/>
    <w:rsid w:val="00FC1F3D"/>
    <w:rsid w:val="00FE7C13"/>
    <w:rsid w:val="00FF1B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6E615D"/>
  <w15:docId w15:val="{0BE2C20D-8C1C-43AD-8BB9-B6DECFB6F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Helvetica"/>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95B"/>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83469F"/>
    <w:rPr>
      <w:b/>
      <w:bCs/>
    </w:rPr>
  </w:style>
  <w:style w:type="character" w:styleId="Hyperlink">
    <w:name w:val="Hyperlink"/>
    <w:uiPriority w:val="99"/>
    <w:unhideWhenUsed/>
    <w:rsid w:val="0083469F"/>
    <w:rPr>
      <w:color w:val="0000FF"/>
      <w:u w:val="single"/>
    </w:rPr>
  </w:style>
  <w:style w:type="paragraph" w:styleId="BalloonText">
    <w:name w:val="Balloon Text"/>
    <w:basedOn w:val="Normal"/>
    <w:link w:val="BalloonTextChar"/>
    <w:uiPriority w:val="99"/>
    <w:semiHidden/>
    <w:unhideWhenUsed/>
    <w:rsid w:val="0083469F"/>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83469F"/>
    <w:rPr>
      <w:rFonts w:ascii="Tahoma" w:hAnsi="Tahoma" w:cs="Tahoma"/>
      <w:sz w:val="16"/>
      <w:szCs w:val="16"/>
    </w:rPr>
  </w:style>
  <w:style w:type="character" w:styleId="FollowedHyperlink">
    <w:name w:val="FollowedHyperlink"/>
    <w:uiPriority w:val="99"/>
    <w:semiHidden/>
    <w:unhideWhenUsed/>
    <w:rsid w:val="008820FD"/>
    <w:rPr>
      <w:color w:val="800080"/>
      <w:u w:val="single"/>
    </w:rPr>
  </w:style>
  <w:style w:type="paragraph" w:styleId="NormalWeb">
    <w:name w:val="Normal (Web)"/>
    <w:basedOn w:val="Normal"/>
    <w:uiPriority w:val="99"/>
    <w:semiHidden/>
    <w:unhideWhenUsed/>
    <w:rsid w:val="005C75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626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bs.edu/faculty/Publication%20Files/17-039_1f470674-7d42-4b4c-83bc-859bf592e75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Harvard College Library</Company>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ittestxp2</dc:creator>
  <cp:keywords/>
  <cp:lastModifiedBy>Shin, Jee Eun</cp:lastModifiedBy>
  <cp:revision>41</cp:revision>
  <cp:lastPrinted>2011-10-08T19:16:00Z</cp:lastPrinted>
  <dcterms:created xsi:type="dcterms:W3CDTF">2016-11-23T14:29:00Z</dcterms:created>
  <dcterms:modified xsi:type="dcterms:W3CDTF">2017-01-24T15:17:00Z</dcterms:modified>
</cp:coreProperties>
</file>